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A861" w14:textId="77777777" w:rsidR="006D4B3C" w:rsidRPr="00A73206" w:rsidRDefault="006D4B3C" w:rsidP="00E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0" w:author="Edna Cab" w:date="2020-03-08T14:29:00Z"/>
          <w:rFonts w:ascii="Helvetica" w:hAnsi="Helvetica" w:cs="Helvetica"/>
          <w:color w:val="000000"/>
          <w:sz w:val="28"/>
          <w:szCs w:val="28"/>
          <w:lang w:val="en-GB"/>
          <w:rPrChange w:id="1" w:author="Edna Cab" w:date="2020-03-08T15:33:00Z">
            <w:rPr>
              <w:ins w:id="2" w:author="Edna Cab" w:date="2020-03-08T14:29:00Z"/>
              <w:rFonts w:ascii="Helvetica" w:hAnsi="Helvetica" w:cs="Helvetica"/>
              <w:color w:val="000000"/>
              <w:sz w:val="28"/>
              <w:szCs w:val="28"/>
              <w:lang w:val="en-GB"/>
            </w:rPr>
          </w:rPrChange>
        </w:rPr>
      </w:pPr>
      <w:ins w:id="3" w:author="Edna Cab" w:date="2020-03-08T14:29:00Z">
        <w:r w:rsidRPr="00A73206">
          <w:rPr>
            <w:rFonts w:ascii="Helvetica" w:hAnsi="Helvetica" w:cs="Helvetica"/>
            <w:color w:val="000000"/>
            <w:sz w:val="28"/>
            <w:szCs w:val="28"/>
            <w:lang w:val="en-GB"/>
          </w:rPr>
          <w:t xml:space="preserve">Oceans sustainability: </w:t>
        </w:r>
      </w:ins>
      <w:ins w:id="4" w:author="Edna Cab" w:date="2020-03-08T14:32:00Z">
        <w:r w:rsidRPr="00A73206">
          <w:rPr>
            <w:rFonts w:ascii="Helvetica" w:hAnsi="Helvetica" w:cs="Helvetica"/>
            <w:color w:val="000000"/>
            <w:sz w:val="28"/>
            <w:szCs w:val="28"/>
            <w:lang w:val="en-GB"/>
            <w:rPrChange w:id="5" w:author="Edna Cab" w:date="2020-03-08T15:33:00Z">
              <w:rPr>
                <w:rFonts w:ascii="Helvetica" w:hAnsi="Helvetica" w:cs="Helvetica"/>
                <w:color w:val="000000"/>
                <w:sz w:val="28"/>
                <w:szCs w:val="28"/>
                <w:lang w:val="en-GB"/>
              </w:rPr>
            </w:rPrChange>
          </w:rPr>
          <w:t>a</w:t>
        </w:r>
      </w:ins>
      <w:ins w:id="6" w:author="Edna Cab" w:date="2020-03-08T14:33:00Z">
        <w:r w:rsidRPr="00A73206">
          <w:rPr>
            <w:rFonts w:ascii="Helvetica" w:hAnsi="Helvetica" w:cs="Helvetica"/>
            <w:color w:val="000000"/>
            <w:sz w:val="28"/>
            <w:szCs w:val="28"/>
            <w:lang w:val="en-GB"/>
            <w:rPrChange w:id="7" w:author="Edna Cab" w:date="2020-03-08T15:33:00Z">
              <w:rPr>
                <w:rFonts w:ascii="Helvetica" w:hAnsi="Helvetica" w:cs="Helvetica"/>
                <w:color w:val="000000"/>
                <w:sz w:val="28"/>
                <w:szCs w:val="28"/>
                <w:lang w:val="en-GB"/>
              </w:rPr>
            </w:rPrChange>
          </w:rPr>
          <w:t xml:space="preserve">n </w:t>
        </w:r>
      </w:ins>
      <w:ins w:id="8" w:author="Edna Cab" w:date="2020-03-08T14:32:00Z">
        <w:r w:rsidRPr="00A73206">
          <w:rPr>
            <w:rFonts w:ascii="Helvetica" w:hAnsi="Helvetica" w:cs="Helvetica"/>
            <w:color w:val="000000"/>
            <w:sz w:val="28"/>
            <w:szCs w:val="28"/>
            <w:lang w:val="en-GB"/>
            <w:rPrChange w:id="9" w:author="Edna Cab" w:date="2020-03-08T15:33:00Z">
              <w:rPr>
                <w:rFonts w:ascii="Helvetica" w:hAnsi="Helvetica" w:cs="Helvetica"/>
                <w:color w:val="000000"/>
                <w:sz w:val="28"/>
                <w:szCs w:val="28"/>
                <w:lang w:val="en-GB"/>
              </w:rPr>
            </w:rPrChange>
          </w:rPr>
          <w:t xml:space="preserve">AI approach </w:t>
        </w:r>
      </w:ins>
      <w:ins w:id="10" w:author="Edna Cab" w:date="2020-03-08T14:33:00Z">
        <w:r w:rsidRPr="00A73206">
          <w:rPr>
            <w:rFonts w:ascii="Helvetica" w:hAnsi="Helvetica" w:cs="Helvetica"/>
            <w:color w:val="000000"/>
            <w:sz w:val="28"/>
            <w:szCs w:val="28"/>
            <w:lang w:val="en-GB"/>
            <w:rPrChange w:id="11" w:author="Edna Cab" w:date="2020-03-08T15:33:00Z">
              <w:rPr>
                <w:rFonts w:ascii="Helvetica" w:hAnsi="Helvetica" w:cs="Helvetica"/>
                <w:color w:val="000000"/>
                <w:sz w:val="28"/>
                <w:szCs w:val="28"/>
                <w:lang w:val="en-GB"/>
              </w:rPr>
            </w:rPrChange>
          </w:rPr>
          <w:t xml:space="preserve">to </w:t>
        </w:r>
      </w:ins>
      <w:ins w:id="12" w:author="Edna Cab" w:date="2020-03-08T14:34:00Z">
        <w:r w:rsidRPr="00A73206">
          <w:rPr>
            <w:rFonts w:ascii="Helvetica" w:hAnsi="Helvetica" w:cs="Helvetica"/>
            <w:color w:val="000000"/>
            <w:sz w:val="28"/>
            <w:szCs w:val="28"/>
            <w:lang w:val="en-GB"/>
            <w:rPrChange w:id="13" w:author="Edna Cab" w:date="2020-03-08T15:33:00Z">
              <w:rPr>
                <w:rFonts w:ascii="Helvetica" w:hAnsi="Helvetica" w:cs="Helvetica"/>
                <w:color w:val="000000"/>
                <w:sz w:val="28"/>
                <w:szCs w:val="28"/>
                <w:lang w:val="en-GB"/>
              </w:rPr>
            </w:rPrChange>
          </w:rPr>
          <w:t>address</w:t>
        </w:r>
      </w:ins>
      <w:ins w:id="14" w:author="Edna Cab" w:date="2020-03-08T14:29:00Z">
        <w:r w:rsidRPr="00A73206">
          <w:rPr>
            <w:rFonts w:ascii="Helvetica" w:hAnsi="Helvetica" w:cs="Helvetica"/>
            <w:color w:val="000000"/>
            <w:sz w:val="28"/>
            <w:szCs w:val="28"/>
            <w:lang w:val="en-GB"/>
            <w:rPrChange w:id="15" w:author="Edna Cab" w:date="2020-03-08T15:33:00Z">
              <w:rPr>
                <w:rFonts w:ascii="Helvetica" w:hAnsi="Helvetica" w:cs="Helvetica"/>
                <w:color w:val="000000"/>
                <w:sz w:val="28"/>
                <w:szCs w:val="28"/>
                <w:lang w:val="en-GB"/>
              </w:rPr>
            </w:rPrChange>
          </w:rPr>
          <w:t xml:space="preserve"> new challenges </w:t>
        </w:r>
      </w:ins>
      <w:ins w:id="16" w:author="Edna Cab" w:date="2020-03-08T14:33:00Z">
        <w:r w:rsidRPr="00A73206">
          <w:rPr>
            <w:rFonts w:ascii="Helvetica" w:hAnsi="Helvetica" w:cs="Helvetica"/>
            <w:color w:val="000000"/>
            <w:sz w:val="28"/>
            <w:szCs w:val="28"/>
            <w:lang w:val="en-GB"/>
            <w:rPrChange w:id="17" w:author="Edna Cab" w:date="2020-03-08T15:33:00Z">
              <w:rPr>
                <w:rFonts w:ascii="Helvetica" w:hAnsi="Helvetica" w:cs="Helvetica"/>
                <w:color w:val="000000"/>
                <w:sz w:val="28"/>
                <w:szCs w:val="28"/>
                <w:lang w:val="en-GB"/>
              </w:rPr>
            </w:rPrChange>
          </w:rPr>
          <w:t>in</w:t>
        </w:r>
      </w:ins>
      <w:ins w:id="18" w:author="Edna Cab" w:date="2020-03-08T14:29:00Z">
        <w:r w:rsidRPr="00A73206">
          <w:rPr>
            <w:rFonts w:ascii="Helvetica" w:hAnsi="Helvetica" w:cs="Helvetica"/>
            <w:color w:val="000000"/>
            <w:sz w:val="28"/>
            <w:szCs w:val="28"/>
            <w:lang w:val="en-GB"/>
            <w:rPrChange w:id="19" w:author="Edna Cab" w:date="2020-03-08T15:33:00Z">
              <w:rPr>
                <w:rFonts w:ascii="Helvetica" w:hAnsi="Helvetica" w:cs="Helvetica"/>
                <w:color w:val="000000"/>
                <w:sz w:val="28"/>
                <w:szCs w:val="28"/>
                <w:lang w:val="en-GB"/>
              </w:rPr>
            </w:rPrChange>
          </w:rPr>
          <w:t xml:space="preserve"> a global change scenario</w:t>
        </w:r>
      </w:ins>
    </w:p>
    <w:p w14:paraId="06AC55BA" w14:textId="77777777" w:rsidR="006D4B3C" w:rsidRDefault="006D4B3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0" w:author="Edna Cab" w:date="2020-03-08T14:29:00Z"/>
          <w:rFonts w:ascii="Helvetica" w:hAnsi="Helvetica" w:cs="Helvetica"/>
          <w:color w:val="000000"/>
          <w:sz w:val="28"/>
          <w:szCs w:val="28"/>
          <w:lang w:val="en-GB"/>
        </w:rPr>
      </w:pPr>
    </w:p>
    <w:p w14:paraId="1C6174CC" w14:textId="6947B136" w:rsidR="006775C5" w:rsidRDefault="006775C5" w:rsidP="006D4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1" w:author="Edna Cab" w:date="2020-03-08T15:42:00Z"/>
          <w:rFonts w:ascii="Helvetica" w:hAnsi="Helvetica" w:cs="Helvetica"/>
          <w:b/>
          <w:bCs/>
          <w:color w:val="000000"/>
          <w:sz w:val="28"/>
          <w:szCs w:val="28"/>
          <w:lang w:val="en-GB"/>
        </w:rPr>
      </w:pPr>
      <w:r w:rsidRPr="00EA379E">
        <w:rPr>
          <w:rFonts w:ascii="Helvetica" w:hAnsi="Helvetica" w:cs="Helvetica"/>
          <w:b/>
          <w:bCs/>
          <w:color w:val="000000"/>
          <w:sz w:val="28"/>
          <w:szCs w:val="28"/>
          <w:lang w:val="en-GB"/>
          <w:rPrChange w:id="22" w:author="Edna Cab" w:date="2020-03-08T15:09:00Z">
            <w:rPr>
              <w:rFonts w:ascii="Helvetica" w:hAnsi="Helvetica" w:cs="Helvetica"/>
              <w:color w:val="000000"/>
              <w:sz w:val="28"/>
              <w:szCs w:val="28"/>
              <w:lang w:val="en-GB"/>
            </w:rPr>
          </w:rPrChange>
        </w:rPr>
        <w:t xml:space="preserve">PROCOPIO: </w:t>
      </w:r>
      <w:r w:rsidRPr="00EA379E">
        <w:rPr>
          <w:rFonts w:ascii="Helvetica" w:hAnsi="Helvetica" w:cs="Helvetica"/>
          <w:color w:val="000000"/>
          <w:sz w:val="28"/>
          <w:szCs w:val="28"/>
          <w:lang w:val="en-GB"/>
        </w:rPr>
        <w:t>A Portable robotic observatory for Coordinated Oceanographic Observations</w:t>
      </w:r>
      <w:r w:rsidRPr="00EA379E">
        <w:rPr>
          <w:rFonts w:ascii="Helvetica" w:hAnsi="Helvetica" w:cs="Helvetica"/>
          <w:b/>
          <w:bCs/>
          <w:color w:val="000000"/>
          <w:sz w:val="28"/>
          <w:szCs w:val="28"/>
          <w:lang w:val="en-GB"/>
        </w:rPr>
        <w:t xml:space="preserve"> </w:t>
      </w:r>
    </w:p>
    <w:p w14:paraId="7E664FD6" w14:textId="3611C22C" w:rsidR="00251899" w:rsidRDefault="00251899" w:rsidP="006D4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3" w:author="Edna Cab" w:date="2020-03-08T15:42:00Z"/>
          <w:rFonts w:ascii="Helvetica" w:hAnsi="Helvetica" w:cs="Helvetica"/>
          <w:b/>
          <w:bCs/>
          <w:color w:val="000000"/>
          <w:sz w:val="28"/>
          <w:szCs w:val="28"/>
          <w:lang w:val="en-GB"/>
        </w:rPr>
      </w:pPr>
    </w:p>
    <w:p w14:paraId="6252EE85" w14:textId="37719D13" w:rsidR="00251899" w:rsidRDefault="00251899" w:rsidP="006D4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4" w:author="Edna Cab" w:date="2020-03-08T15:42:00Z"/>
          <w:rFonts w:ascii="Helvetica" w:hAnsi="Helvetica" w:cs="Helvetica"/>
          <w:b/>
          <w:bCs/>
          <w:color w:val="000000"/>
          <w:sz w:val="28"/>
          <w:szCs w:val="28"/>
          <w:lang w:val="en-GB"/>
        </w:rPr>
      </w:pPr>
      <w:ins w:id="25" w:author="Edna Cab" w:date="2020-03-08T15:42:00Z">
        <w:r>
          <w:rPr>
            <w:rFonts w:ascii="Helvetica" w:hAnsi="Helvetica" w:cs="Helvetica"/>
            <w:b/>
            <w:bCs/>
            <w:color w:val="000000"/>
            <w:sz w:val="28"/>
            <w:szCs w:val="28"/>
            <w:lang w:val="en-GB"/>
          </w:rPr>
          <w:t>Alternative</w:t>
        </w:r>
      </w:ins>
    </w:p>
    <w:p w14:paraId="1CA3B081" w14:textId="77777777" w:rsidR="00251899" w:rsidRDefault="00251899" w:rsidP="006D4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6" w:author="Edna Cab" w:date="2020-03-08T15:42:00Z"/>
          <w:rFonts w:ascii="Helvetica" w:hAnsi="Helvetica" w:cs="Helvetica"/>
          <w:b/>
          <w:bCs/>
          <w:color w:val="000000"/>
          <w:sz w:val="28"/>
          <w:szCs w:val="28"/>
          <w:lang w:val="en-GB"/>
        </w:rPr>
      </w:pPr>
      <w:bookmarkStart w:id="27" w:name="_GoBack"/>
      <w:bookmarkEnd w:id="27"/>
    </w:p>
    <w:p w14:paraId="669998C4" w14:textId="6FD41D36" w:rsidR="00251899" w:rsidRPr="0092621F" w:rsidRDefault="00251899" w:rsidP="002518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8" w:author="Edna Cab" w:date="2020-03-08T15:42:00Z"/>
          <w:rFonts w:ascii="Helvetica" w:hAnsi="Helvetica" w:cs="Helvetica"/>
          <w:color w:val="000000"/>
          <w:sz w:val="28"/>
          <w:szCs w:val="28"/>
          <w:lang w:val="en-GB"/>
        </w:rPr>
      </w:pPr>
      <w:ins w:id="29" w:author="Edna Cab" w:date="2020-03-08T15:42:00Z">
        <w:r w:rsidRPr="00A73206">
          <w:rPr>
            <w:rFonts w:ascii="Helvetica" w:hAnsi="Helvetica" w:cs="Helvetica"/>
            <w:color w:val="000000"/>
            <w:sz w:val="28"/>
            <w:szCs w:val="28"/>
            <w:lang w:val="en-GB"/>
          </w:rPr>
          <w:t xml:space="preserve">Oceans sustainability: </w:t>
        </w:r>
        <w:r w:rsidRPr="0092621F">
          <w:rPr>
            <w:rFonts w:ascii="Helvetica" w:hAnsi="Helvetica" w:cs="Helvetica"/>
            <w:b/>
            <w:bCs/>
            <w:color w:val="000000"/>
            <w:sz w:val="28"/>
            <w:szCs w:val="28"/>
            <w:lang w:val="en-GB"/>
          </w:rPr>
          <w:t>PROCOPIO</w:t>
        </w:r>
        <w:r w:rsidRPr="0092621F">
          <w:rPr>
            <w:rFonts w:ascii="Helvetica" w:hAnsi="Helvetica" w:cs="Helvetica"/>
            <w:color w:val="000000"/>
            <w:sz w:val="28"/>
            <w:szCs w:val="28"/>
            <w:lang w:val="en-GB"/>
          </w:rPr>
          <w:t xml:space="preserve"> </w:t>
        </w:r>
        <w:r w:rsidRPr="0092621F">
          <w:rPr>
            <w:rFonts w:ascii="Helvetica" w:hAnsi="Helvetica" w:cs="Helvetica"/>
            <w:color w:val="000000"/>
            <w:sz w:val="28"/>
            <w:szCs w:val="28"/>
            <w:lang w:val="en-GB"/>
          </w:rPr>
          <w:t>an AI approach to address new challenges in a global change scenario</w:t>
        </w:r>
      </w:ins>
    </w:p>
    <w:p w14:paraId="2D2D9B78" w14:textId="77777777" w:rsidR="00251899" w:rsidRPr="00EA379E" w:rsidRDefault="00251899" w:rsidP="006D4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30" w:author="Edna Cab" w:date="2020-03-08T14:34:00Z"/>
          <w:rFonts w:ascii="Helvetica" w:hAnsi="Helvetica" w:cs="Helvetica"/>
          <w:b/>
          <w:bCs/>
          <w:color w:val="000000"/>
          <w:sz w:val="28"/>
          <w:szCs w:val="28"/>
          <w:lang w:val="en-GB"/>
        </w:rPr>
      </w:pPr>
    </w:p>
    <w:p w14:paraId="61CA80BC" w14:textId="77777777" w:rsidR="006D4B3C" w:rsidRDefault="006D4B3C" w:rsidP="00E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8"/>
          <w:szCs w:val="28"/>
          <w:lang w:val="en-GB"/>
        </w:rPr>
      </w:pPr>
    </w:p>
    <w:p w14:paraId="30B9A934"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val="en-GB"/>
        </w:rPr>
      </w:pPr>
      <w:r>
        <w:rPr>
          <w:rFonts w:ascii="Helvetica" w:hAnsi="Helvetica" w:cs="Helvetica"/>
          <w:color w:val="000000"/>
          <w:sz w:val="28"/>
          <w:szCs w:val="28"/>
          <w:lang w:val="en-GB"/>
        </w:rPr>
        <w:t>March 6, 2020</w:t>
      </w:r>
    </w:p>
    <w:p w14:paraId="5D9D01DC"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val="en-GB"/>
        </w:rPr>
      </w:pPr>
    </w:p>
    <w:p w14:paraId="6B5D4A2F"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val="en-GB"/>
        </w:rPr>
      </w:pPr>
    </w:p>
    <w:p w14:paraId="74F3D12D" w14:textId="77777777" w:rsidR="006775C5" w:rsidRPr="00EA379E"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GB"/>
          <w:rPrChange w:id="31" w:author="Edna Cab" w:date="2020-03-08T15:10:00Z">
            <w:rPr>
              <w:rFonts w:ascii="Helvetica" w:hAnsi="Helvetica" w:cs="Helvetica"/>
              <w:color w:val="000000"/>
              <w:lang w:val="en-GB"/>
            </w:rPr>
          </w:rPrChange>
        </w:rPr>
      </w:pPr>
      <w:r w:rsidRPr="00EA379E">
        <w:rPr>
          <w:rFonts w:ascii="Helvetica" w:hAnsi="Helvetica" w:cs="Helvetica"/>
          <w:b/>
          <w:bCs/>
          <w:color w:val="000000"/>
          <w:lang w:val="en-GB"/>
          <w:rPrChange w:id="32" w:author="Edna Cab" w:date="2020-03-08T15:10:00Z">
            <w:rPr>
              <w:rFonts w:ascii="Helvetica" w:hAnsi="Helvetica" w:cs="Helvetica"/>
              <w:color w:val="000000"/>
              <w:lang w:val="en-GB"/>
            </w:rPr>
          </w:rPrChange>
        </w:rPr>
        <w:t>The Idea</w:t>
      </w:r>
    </w:p>
    <w:p w14:paraId="48AC9EF6" w14:textId="77777777" w:rsidR="006775C5" w:rsidRPr="00E0623D" w:rsidRDefault="006775C5" w:rsidP="00E0623D">
      <w:pPr>
        <w:jc w:val="both"/>
        <w:rPr>
          <w:rFonts w:ascii="Times New Roman" w:eastAsia="Times New Roman" w:hAnsi="Times New Roman" w:cs="Times New Roman"/>
          <w:lang w:eastAsia="en-GB"/>
          <w:rPrChange w:id="33" w:author="Edna Cab" w:date="2020-03-08T14:42:00Z">
            <w:rPr>
              <w:rFonts w:ascii="Helvetica" w:hAnsi="Helvetica" w:cs="Helvetica"/>
              <w:color w:val="000000"/>
              <w:sz w:val="22"/>
              <w:szCs w:val="22"/>
              <w:lang w:val="en-GB"/>
            </w:rPr>
          </w:rPrChange>
        </w:rPr>
      </w:pPr>
      <w:r>
        <w:rPr>
          <w:rFonts w:ascii="Helvetica" w:hAnsi="Helvetica" w:cs="Helvetica"/>
          <w:color w:val="000000"/>
          <w:sz w:val="22"/>
          <w:szCs w:val="22"/>
          <w:lang w:val="en-GB"/>
        </w:rPr>
        <w:t>Our oceans are in trouble.</w:t>
      </w:r>
      <w:ins w:id="34" w:author="Edna Cab" w:date="2020-03-08T14:41:00Z">
        <w:r w:rsidR="006D4B3C" w:rsidRPr="006D4B3C">
          <w:rPr>
            <w:rFonts w:ascii="Helvetica" w:hAnsi="Helvetica" w:cs="Helvetica"/>
            <w:color w:val="000000"/>
            <w:sz w:val="22"/>
            <w:szCs w:val="22"/>
            <w:lang w:val="en-GB"/>
          </w:rPr>
          <w:t xml:space="preserve"> It hosts enormous biodiversity, sustaining a vibrant economy, and plays a significant role in climate regulation.</w:t>
        </w:r>
      </w:ins>
      <w:ins w:id="35" w:author="Edna Cab" w:date="2020-03-08T14:42:00Z">
        <w:r w:rsidR="00E0623D" w:rsidRPr="00E0623D">
          <w:rPr>
            <w:rFonts w:ascii="Times New Roman" w:eastAsia="Times New Roman" w:hAnsi="Times New Roman" w:cs="Times New Roman"/>
            <w:lang w:val="en-US" w:eastAsia="en-GB"/>
          </w:rPr>
          <w:t xml:space="preserve"> </w:t>
        </w:r>
        <w:r w:rsidR="00E0623D" w:rsidRPr="00E0623D">
          <w:rPr>
            <w:rFonts w:ascii="Times New Roman" w:eastAsia="Times New Roman" w:hAnsi="Times New Roman" w:cs="Times New Roman"/>
            <w:lang w:val="en-US" w:eastAsia="en-GB"/>
          </w:rPr>
          <w:t>Therefore</w:t>
        </w:r>
        <w:r w:rsidR="00E0623D">
          <w:rPr>
            <w:rFonts w:ascii="Times New Roman" w:eastAsia="Times New Roman" w:hAnsi="Times New Roman" w:cs="Times New Roman"/>
            <w:lang w:val="en-US" w:eastAsia="en-GB"/>
          </w:rPr>
          <w:t xml:space="preserve">, </w:t>
        </w:r>
        <w:r w:rsidR="00E0623D">
          <w:rPr>
            <w:rFonts w:ascii="Helvetica" w:hAnsi="Helvetica" w:cs="Helvetica"/>
            <w:color w:val="000000"/>
            <w:sz w:val="22"/>
            <w:szCs w:val="22"/>
            <w:lang w:val="en-GB"/>
          </w:rPr>
          <w:t>w</w:t>
        </w:r>
      </w:ins>
      <w:del w:id="36" w:author="Edna Cab" w:date="2020-03-08T14:42:00Z">
        <w:r w:rsidDel="00E0623D">
          <w:rPr>
            <w:rFonts w:ascii="Helvetica" w:hAnsi="Helvetica" w:cs="Helvetica"/>
            <w:color w:val="000000"/>
            <w:sz w:val="22"/>
            <w:szCs w:val="22"/>
            <w:lang w:val="en-GB"/>
          </w:rPr>
          <w:delText>W</w:delText>
        </w:r>
      </w:del>
      <w:r>
        <w:rPr>
          <w:rFonts w:ascii="Helvetica" w:hAnsi="Helvetica" w:cs="Helvetica"/>
          <w:color w:val="000000"/>
          <w:sz w:val="22"/>
          <w:szCs w:val="22"/>
          <w:lang w:val="en-GB"/>
        </w:rPr>
        <w:t xml:space="preserve">e need a sustained, </w:t>
      </w:r>
      <w:r w:rsidRPr="00296A1D">
        <w:rPr>
          <w:rFonts w:ascii="Helvetica" w:hAnsi="Helvetica" w:cs="Helvetica"/>
          <w:color w:val="000000"/>
          <w:sz w:val="22"/>
          <w:szCs w:val="22"/>
          <w:highlight w:val="yellow"/>
          <w:lang w:val="en-GB"/>
          <w:rPrChange w:id="37" w:author="Edna Cab" w:date="2020-03-08T14:52:00Z">
            <w:rPr>
              <w:rFonts w:ascii="Helvetica" w:hAnsi="Helvetica" w:cs="Helvetica"/>
              <w:color w:val="000000"/>
              <w:sz w:val="22"/>
              <w:szCs w:val="22"/>
              <w:lang w:val="en-GB"/>
            </w:rPr>
          </w:rPrChange>
        </w:rPr>
        <w:t>persistent</w:t>
      </w:r>
      <w:r>
        <w:rPr>
          <w:rFonts w:ascii="Helvetica" w:hAnsi="Helvetica" w:cs="Helvetica"/>
          <w:color w:val="000000"/>
          <w:sz w:val="22"/>
          <w:szCs w:val="22"/>
          <w:lang w:val="en-GB"/>
        </w:rPr>
        <w:t>, and affordable presence there to help us understand and monitor how key processes such as acidification, hypoxia, toxic blooms, pollution and erosion (amongst others) are impacting global ocean sustainability and stewardship. Traditional ship and remote-sensing methods neither prove cost-effective nor provide assimilated real-time information at appropriate human</w:t>
      </w:r>
      <w:ins w:id="38" w:author="Edna Cab" w:date="2020-03-08T15:01:00Z">
        <w:r w:rsidR="00296A1D">
          <w:rPr>
            <w:rFonts w:ascii="Helvetica" w:hAnsi="Helvetica" w:cs="Helvetica"/>
            <w:color w:val="000000"/>
            <w:sz w:val="22"/>
            <w:szCs w:val="22"/>
            <w:lang w:val="en-GB"/>
          </w:rPr>
          <w:t>-</w:t>
        </w:r>
      </w:ins>
      <w:del w:id="39" w:author="Edna Cab" w:date="2020-03-08T15:01:00Z">
        <w:r w:rsidDel="00296A1D">
          <w:rPr>
            <w:rFonts w:ascii="Helvetica" w:hAnsi="Helvetica" w:cs="Helvetica"/>
            <w:color w:val="000000"/>
            <w:sz w:val="22"/>
            <w:szCs w:val="22"/>
            <w:lang w:val="en-GB"/>
          </w:rPr>
          <w:delText xml:space="preserve"> </w:delText>
        </w:r>
      </w:del>
      <w:r>
        <w:rPr>
          <w:rFonts w:ascii="Helvetica" w:hAnsi="Helvetica" w:cs="Helvetica"/>
          <w:color w:val="000000"/>
          <w:sz w:val="22"/>
          <w:szCs w:val="22"/>
          <w:lang w:val="en-GB"/>
        </w:rPr>
        <w:t>relevant scales. This aim can be achieved with the help of coordinated observations from space, aerial, surface</w:t>
      </w:r>
      <w:ins w:id="40" w:author="Edna Cab" w:date="2020-03-08T14:50:00Z">
        <w:r w:rsidR="00E0623D">
          <w:rPr>
            <w:rFonts w:ascii="Helvetica" w:hAnsi="Helvetica" w:cs="Helvetica"/>
            <w:color w:val="000000"/>
            <w:sz w:val="22"/>
            <w:szCs w:val="22"/>
            <w:lang w:val="en-GB"/>
          </w:rPr>
          <w:t>,</w:t>
        </w:r>
      </w:ins>
      <w:r>
        <w:rPr>
          <w:rFonts w:ascii="Helvetica" w:hAnsi="Helvetica" w:cs="Helvetica"/>
          <w:color w:val="000000"/>
          <w:sz w:val="22"/>
          <w:szCs w:val="22"/>
          <w:lang w:val="en-GB"/>
        </w:rPr>
        <w:t xml:space="preserve"> and underwater robots guided by Artificial Intelligence (AI) while providing </w:t>
      </w:r>
      <w:commentRangeStart w:id="41"/>
      <w:r w:rsidRPr="00296A1D">
        <w:rPr>
          <w:rFonts w:ascii="Helvetica" w:hAnsi="Helvetica" w:cs="Helvetica"/>
          <w:color w:val="000000"/>
          <w:sz w:val="22"/>
          <w:szCs w:val="22"/>
          <w:highlight w:val="yellow"/>
          <w:lang w:val="en-GB"/>
          <w:rPrChange w:id="42" w:author="Edna Cab" w:date="2020-03-08T14:52:00Z">
            <w:rPr>
              <w:rFonts w:ascii="Helvetica" w:hAnsi="Helvetica" w:cs="Helvetica"/>
              <w:color w:val="000000"/>
              <w:sz w:val="22"/>
              <w:szCs w:val="22"/>
              <w:lang w:val="en-GB"/>
            </w:rPr>
          </w:rPrChange>
        </w:rPr>
        <w:t xml:space="preserve">persistent </w:t>
      </w:r>
      <w:commentRangeEnd w:id="41"/>
      <w:r w:rsidR="00E0623D" w:rsidRPr="00296A1D">
        <w:rPr>
          <w:rStyle w:val="CommentReference"/>
          <w:highlight w:val="yellow"/>
        </w:rPr>
        <w:commentReference w:id="41"/>
      </w:r>
      <w:r>
        <w:rPr>
          <w:rFonts w:ascii="Helvetica" w:hAnsi="Helvetica" w:cs="Helvetica"/>
          <w:color w:val="000000"/>
          <w:sz w:val="22"/>
          <w:szCs w:val="22"/>
          <w:lang w:val="en-GB"/>
        </w:rPr>
        <w:t>and reliable oceanographic data.</w:t>
      </w:r>
    </w:p>
    <w:p w14:paraId="215B27B3" w14:textId="77777777" w:rsidR="006775C5" w:rsidRDefault="00296A1D"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ins w:id="43" w:author="Edna Cab" w:date="2020-03-08T15:04:00Z">
        <w:r w:rsidRPr="00296A1D">
          <w:rPr>
            <w:rFonts w:ascii="Helvetica" w:hAnsi="Helvetica" w:cs="Helvetica"/>
            <w:color w:val="000000"/>
            <w:sz w:val="22"/>
            <w:szCs w:val="22"/>
            <w:lang w:val="en-GB"/>
          </w:rPr>
          <w:t xml:space="preserve">Actually, huge </w:t>
        </w:r>
      </w:ins>
      <w:del w:id="44" w:author="Edna Cab" w:date="2020-03-08T15:04:00Z">
        <w:r w:rsidR="006775C5" w:rsidDel="00296A1D">
          <w:rPr>
            <w:rFonts w:ascii="Helvetica" w:hAnsi="Helvetica" w:cs="Helvetica"/>
            <w:color w:val="000000"/>
            <w:sz w:val="22"/>
            <w:szCs w:val="22"/>
            <w:lang w:val="en-GB"/>
          </w:rPr>
          <w:delText xml:space="preserve">Many large </w:delText>
        </w:r>
      </w:del>
      <w:r w:rsidR="006775C5">
        <w:rPr>
          <w:rFonts w:ascii="Helvetica" w:hAnsi="Helvetica" w:cs="Helvetica"/>
          <w:color w:val="000000"/>
          <w:sz w:val="22"/>
          <w:szCs w:val="22"/>
          <w:lang w:val="en-GB"/>
        </w:rPr>
        <w:t>telescopes point toward the heavens, but no such observational system exists for looking at and into our oceans. We want to change that. Our mission is to build a rapidly deployable, multi-domain, portable robotic observatory for observing and managing the health of our endangered coastal</w:t>
      </w:r>
      <w:ins w:id="45" w:author="Edna Cab" w:date="2020-03-08T15:20:00Z">
        <w:r w:rsidR="00953C5C">
          <w:rPr>
            <w:rFonts w:ascii="Helvetica" w:hAnsi="Helvetica" w:cs="Helvetica"/>
            <w:color w:val="000000"/>
            <w:sz w:val="22"/>
            <w:szCs w:val="22"/>
            <w:lang w:val="en-GB"/>
          </w:rPr>
          <w:t xml:space="preserve"> </w:t>
        </w:r>
      </w:ins>
      <w:r w:rsidR="006775C5">
        <w:rPr>
          <w:rFonts w:ascii="Helvetica" w:hAnsi="Helvetica" w:cs="Helvetica"/>
          <w:color w:val="000000"/>
          <w:sz w:val="22"/>
          <w:szCs w:val="22"/>
          <w:lang w:val="en-GB"/>
        </w:rPr>
        <w:t>waters (Fig. 1).</w:t>
      </w:r>
    </w:p>
    <w:p w14:paraId="410EB9D2"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46" w:author="Edna Cab" w:date="2020-03-08T15:09:00Z"/>
          <w:rFonts w:ascii="Helvetica" w:hAnsi="Helvetica" w:cs="Helvetica"/>
          <w:color w:val="000000"/>
          <w:sz w:val="22"/>
          <w:szCs w:val="22"/>
          <w:lang w:val="en-GB"/>
        </w:rPr>
      </w:pPr>
      <w:r>
        <w:rPr>
          <w:rFonts w:ascii="Helvetica" w:hAnsi="Helvetica" w:cs="Helvetica"/>
          <w:color w:val="000000"/>
          <w:sz w:val="22"/>
          <w:szCs w:val="22"/>
          <w:lang w:val="en-GB"/>
        </w:rPr>
        <w:t>PROCOPIO will be a modular system with bespoke approaches for site</w:t>
      </w:r>
      <w:ins w:id="47" w:author="Edna Cab" w:date="2020-03-08T15:07:00Z">
        <w:r w:rsidR="00296A1D">
          <w:rPr>
            <w:rFonts w:ascii="Helvetica" w:hAnsi="Helvetica" w:cs="Helvetica"/>
            <w:color w:val="000000"/>
            <w:sz w:val="22"/>
            <w:szCs w:val="22"/>
            <w:lang w:val="en-GB"/>
          </w:rPr>
          <w:t>-</w:t>
        </w:r>
      </w:ins>
      <w:r>
        <w:rPr>
          <w:rFonts w:ascii="Helvetica" w:hAnsi="Helvetica" w:cs="Helvetica"/>
          <w:color w:val="000000"/>
          <w:sz w:val="22"/>
          <w:szCs w:val="22"/>
          <w:lang w:val="en-GB"/>
        </w:rPr>
        <w:t xml:space="preserve">specific problems. The use of </w:t>
      </w:r>
      <w:proofErr w:type="spellStart"/>
      <w:r>
        <w:rPr>
          <w:rFonts w:ascii="Helvetica" w:hAnsi="Helvetica" w:cs="Helvetica"/>
          <w:color w:val="000000"/>
          <w:sz w:val="22"/>
          <w:szCs w:val="22"/>
          <w:lang w:val="en-GB"/>
        </w:rPr>
        <w:t>SmallSat’s</w:t>
      </w:r>
      <w:proofErr w:type="spellEnd"/>
      <w:r>
        <w:rPr>
          <w:rFonts w:ascii="Helvetica" w:hAnsi="Helvetica" w:cs="Helvetica"/>
          <w:color w:val="000000"/>
          <w:sz w:val="22"/>
          <w:szCs w:val="22"/>
          <w:lang w:val="en-GB"/>
        </w:rPr>
        <w:t xml:space="preserve"> and smart robotic technologies reduces development time to provide </w:t>
      </w:r>
      <w:del w:id="48" w:author="Edna Cab" w:date="2020-03-08T15:08:00Z">
        <w:r w:rsidDel="00EA379E">
          <w:rPr>
            <w:rFonts w:ascii="Helvetica" w:hAnsi="Helvetica" w:cs="Helvetica"/>
            <w:color w:val="000000"/>
            <w:sz w:val="22"/>
            <w:szCs w:val="22"/>
            <w:lang w:val="en-GB"/>
          </w:rPr>
          <w:delText xml:space="preserve">opportune </w:delText>
        </w:r>
      </w:del>
      <w:ins w:id="49" w:author="Edna Cab" w:date="2020-03-08T15:08:00Z">
        <w:r w:rsidR="00EA379E">
          <w:rPr>
            <w:rFonts w:ascii="Helvetica" w:hAnsi="Helvetica" w:cs="Helvetica"/>
            <w:color w:val="000000"/>
            <w:sz w:val="22"/>
            <w:szCs w:val="22"/>
            <w:lang w:val="en-GB"/>
          </w:rPr>
          <w:t>proper</w:t>
        </w:r>
        <w:r w:rsidR="00EA379E">
          <w:rPr>
            <w:rFonts w:ascii="Helvetica" w:hAnsi="Helvetica" w:cs="Helvetica"/>
            <w:color w:val="000000"/>
            <w:sz w:val="22"/>
            <w:szCs w:val="22"/>
            <w:lang w:val="en-GB"/>
          </w:rPr>
          <w:t xml:space="preserve"> </w:t>
        </w:r>
      </w:ins>
      <w:r>
        <w:rPr>
          <w:rFonts w:ascii="Helvetica" w:hAnsi="Helvetica" w:cs="Helvetica"/>
          <w:color w:val="000000"/>
          <w:sz w:val="22"/>
          <w:szCs w:val="22"/>
          <w:lang w:val="en-GB"/>
        </w:rPr>
        <w:t>solutions.</w:t>
      </w:r>
    </w:p>
    <w:p w14:paraId="6CFB852D" w14:textId="77777777" w:rsidR="00EA379E" w:rsidRDefault="00EA379E"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08311207" w14:textId="77777777" w:rsidR="006775C5" w:rsidRPr="00EA379E"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GB"/>
          <w:rPrChange w:id="50" w:author="Edna Cab" w:date="2020-03-08T15:10:00Z">
            <w:rPr>
              <w:rFonts w:ascii="Helvetica" w:hAnsi="Helvetica" w:cs="Helvetica"/>
              <w:color w:val="000000"/>
              <w:lang w:val="en-GB"/>
            </w:rPr>
          </w:rPrChange>
        </w:rPr>
      </w:pPr>
      <w:r w:rsidRPr="00EA379E">
        <w:rPr>
          <w:rFonts w:ascii="Helvetica" w:hAnsi="Helvetica" w:cs="Helvetica"/>
          <w:b/>
          <w:bCs/>
          <w:color w:val="000000"/>
          <w:lang w:val="en-GB"/>
          <w:rPrChange w:id="51" w:author="Edna Cab" w:date="2020-03-08T15:10:00Z">
            <w:rPr>
              <w:rFonts w:ascii="Helvetica" w:hAnsi="Helvetica" w:cs="Helvetica"/>
              <w:color w:val="000000"/>
              <w:lang w:val="en-GB"/>
            </w:rPr>
          </w:rPrChange>
        </w:rPr>
        <w:t>Why now?</w:t>
      </w:r>
    </w:p>
    <w:p w14:paraId="5D8D41A0" w14:textId="5B361BB1" w:rsidR="006775C5" w:rsidRDefault="006775C5" w:rsidP="00E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lang w:val="en-GB"/>
        </w:rPr>
        <w:pPrChange w:id="52" w:author="Edna Cab" w:date="2020-03-08T15:1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Pr>
          <w:rFonts w:ascii="Helvetica" w:hAnsi="Helvetica" w:cs="Helvetica"/>
          <w:color w:val="000000"/>
          <w:sz w:val="22"/>
          <w:szCs w:val="22"/>
          <w:lang w:val="en-GB"/>
        </w:rPr>
        <w:t>The climate crisis is upon us</w:t>
      </w:r>
      <w:ins w:id="53" w:author="Edna Cab" w:date="2020-03-08T15:12:00Z">
        <w:r w:rsidR="00EA379E">
          <w:rPr>
            <w:rFonts w:ascii="Helvetica" w:hAnsi="Helvetica" w:cs="Helvetica"/>
            <w:color w:val="000000"/>
            <w:sz w:val="22"/>
            <w:szCs w:val="22"/>
            <w:lang w:val="en-GB"/>
          </w:rPr>
          <w:t>,</w:t>
        </w:r>
      </w:ins>
      <w:r>
        <w:rPr>
          <w:rFonts w:ascii="Helvetica" w:hAnsi="Helvetica" w:cs="Helvetica"/>
          <w:color w:val="000000"/>
          <w:sz w:val="22"/>
          <w:szCs w:val="22"/>
          <w:lang w:val="en-GB"/>
        </w:rPr>
        <w:t xml:space="preserve"> and the oceans are changing </w:t>
      </w:r>
      <w:ins w:id="54" w:author="Edna Cab" w:date="2020-03-08T15:10:00Z">
        <w:r w:rsidR="00EA379E">
          <w:rPr>
            <w:rFonts w:ascii="Helvetica" w:hAnsi="Helvetica" w:cs="Helvetica"/>
            <w:color w:val="000000"/>
            <w:sz w:val="22"/>
            <w:szCs w:val="22"/>
            <w:lang w:val="en-GB"/>
          </w:rPr>
          <w:t xml:space="preserve">very </w:t>
        </w:r>
      </w:ins>
      <w:ins w:id="55" w:author="Edna Cab" w:date="2020-03-08T15:11:00Z">
        <w:r w:rsidR="00EA379E">
          <w:rPr>
            <w:rFonts w:ascii="Helvetica" w:hAnsi="Helvetica" w:cs="Helvetica"/>
            <w:color w:val="000000"/>
            <w:sz w:val="22"/>
            <w:szCs w:val="22"/>
            <w:lang w:val="en-GB"/>
          </w:rPr>
          <w:t>quickly</w:t>
        </w:r>
      </w:ins>
      <w:ins w:id="56" w:author="Edna Cab" w:date="2020-03-08T15:10:00Z">
        <w:r w:rsidR="00EA379E">
          <w:rPr>
            <w:rFonts w:ascii="Helvetica" w:hAnsi="Helvetica" w:cs="Helvetica"/>
            <w:color w:val="000000"/>
            <w:sz w:val="22"/>
            <w:szCs w:val="22"/>
            <w:lang w:val="en-GB"/>
          </w:rPr>
          <w:t xml:space="preserve"> </w:t>
        </w:r>
      </w:ins>
      <w:r>
        <w:rPr>
          <w:rFonts w:ascii="Helvetica" w:hAnsi="Helvetica" w:cs="Helvetica"/>
          <w:color w:val="000000"/>
          <w:sz w:val="22"/>
          <w:szCs w:val="22"/>
          <w:lang w:val="en-GB"/>
        </w:rPr>
        <w:t xml:space="preserve">in ways we don’t understand. There is an urgent need to develop and deploy new smart observational methods to provide information at scales that matter to the 600 million people living along the coast. Predicting change and providing early warning of hazardous events, including poor water quality, tainted fish stocks and </w:t>
      </w:r>
      <w:ins w:id="57" w:author="Edna Cab" w:date="2020-03-08T15:38:00Z">
        <w:r w:rsidR="008C2FF5" w:rsidRPr="008C2FF5">
          <w:rPr>
            <w:rFonts w:ascii="Helvetica" w:hAnsi="Helvetica" w:cs="Helvetica"/>
            <w:color w:val="000000"/>
            <w:sz w:val="22"/>
            <w:szCs w:val="22"/>
            <w:lang w:val="en-GB"/>
          </w:rPr>
          <w:t>intensifying</w:t>
        </w:r>
        <w:r w:rsidR="008C2FF5">
          <w:rPr>
            <w:rFonts w:ascii="Helvetica" w:hAnsi="Helvetica" w:cs="Helvetica"/>
            <w:color w:val="000000"/>
            <w:sz w:val="22"/>
            <w:szCs w:val="22"/>
            <w:lang w:val="en-GB"/>
          </w:rPr>
          <w:t xml:space="preserve"> </w:t>
        </w:r>
      </w:ins>
      <w:r>
        <w:rPr>
          <w:rFonts w:ascii="Helvetica" w:hAnsi="Helvetica" w:cs="Helvetica"/>
          <w:color w:val="000000"/>
          <w:sz w:val="22"/>
          <w:szCs w:val="22"/>
          <w:lang w:val="en-GB"/>
        </w:rPr>
        <w:t>coastal erosion, is essential for the well-being of an increasingly vulnerable coastal ecosystem and in line with the goals of the UN Decade of Ocean Science</w:t>
      </w:r>
      <w:ins w:id="58" w:author="Edna Cab" w:date="2020-03-08T15:18:00Z">
        <w:r w:rsidR="00EA379E">
          <w:rPr>
            <w:rFonts w:ascii="Helvetica" w:hAnsi="Helvetica" w:cs="Helvetica"/>
            <w:color w:val="000000"/>
            <w:sz w:val="22"/>
            <w:szCs w:val="22"/>
            <w:lang w:val="en-GB"/>
          </w:rPr>
          <w:t xml:space="preserve"> </w:t>
        </w:r>
        <w:r w:rsidR="00EA379E" w:rsidRPr="00EA379E">
          <w:rPr>
            <w:rFonts w:ascii="Helvetica" w:hAnsi="Helvetica" w:cs="Helvetica"/>
            <w:color w:val="000000"/>
            <w:sz w:val="22"/>
            <w:szCs w:val="22"/>
            <w:lang w:val="en-GB"/>
          </w:rPr>
          <w:t>for Sustainable Development</w:t>
        </w:r>
      </w:ins>
      <w:r>
        <w:rPr>
          <w:rFonts w:ascii="Helvetica" w:hAnsi="Helvetica" w:cs="Helvetica"/>
          <w:color w:val="000000"/>
          <w:sz w:val="22"/>
          <w:szCs w:val="22"/>
          <w:lang w:val="en-GB"/>
        </w:rPr>
        <w:t>.</w:t>
      </w:r>
    </w:p>
    <w:p w14:paraId="0F1B81FA" w14:textId="77777777" w:rsidR="006775C5" w:rsidRDefault="006775C5" w:rsidP="00E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lang w:val="en-GB"/>
        </w:rPr>
        <w:pPrChange w:id="59" w:author="Edna Cab" w:date="2020-03-08T15:11: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Pr>
          <w:rFonts w:ascii="Helvetica" w:hAnsi="Helvetica" w:cs="Helvetica"/>
          <w:color w:val="000000"/>
          <w:sz w:val="22"/>
          <w:szCs w:val="22"/>
          <w:lang w:val="en-GB"/>
        </w:rPr>
        <w:t xml:space="preserve">By leveraging rapid advances in technology, PROCOPIO will field an </w:t>
      </w:r>
      <w:ins w:id="60" w:author="Edna Cab" w:date="2020-03-08T15:13:00Z">
        <w:r w:rsidR="00EA379E" w:rsidRPr="00EA379E">
          <w:rPr>
            <w:rFonts w:ascii="Helvetica" w:hAnsi="Helvetica" w:cs="Helvetica"/>
            <w:color w:val="000000"/>
            <w:sz w:val="22"/>
            <w:szCs w:val="22"/>
            <w:lang w:val="en-GB"/>
          </w:rPr>
          <w:t xml:space="preserve">innovative </w:t>
        </w:r>
      </w:ins>
      <w:del w:id="61" w:author="Edna Cab" w:date="2020-03-08T15:13:00Z">
        <w:r w:rsidDel="00EA379E">
          <w:rPr>
            <w:rFonts w:ascii="Helvetica" w:hAnsi="Helvetica" w:cs="Helvetica"/>
            <w:color w:val="000000"/>
            <w:sz w:val="22"/>
            <w:szCs w:val="22"/>
            <w:lang w:val="en-GB"/>
          </w:rPr>
          <w:delText xml:space="preserve">in- novative </w:delText>
        </w:r>
      </w:del>
      <w:r>
        <w:rPr>
          <w:rFonts w:ascii="Helvetica" w:hAnsi="Helvetica" w:cs="Helvetica"/>
          <w:color w:val="000000"/>
          <w:sz w:val="22"/>
          <w:szCs w:val="22"/>
          <w:lang w:val="en-GB"/>
        </w:rPr>
        <w:t xml:space="preserve">system of small satellites and robust autonomous in-situ platforms in order to engineer an </w:t>
      </w:r>
      <w:proofErr w:type="spellStart"/>
      <w:r>
        <w:rPr>
          <w:rFonts w:ascii="Helvetica" w:hAnsi="Helvetica" w:cs="Helvetica"/>
          <w:color w:val="000000"/>
          <w:sz w:val="22"/>
          <w:szCs w:val="22"/>
          <w:lang w:val="en-GB"/>
        </w:rPr>
        <w:t>Oceanumscope</w:t>
      </w:r>
      <w:proofErr w:type="spellEnd"/>
      <w:r>
        <w:rPr>
          <w:rFonts w:ascii="Helvetica" w:hAnsi="Helvetica" w:cs="Helvetica"/>
          <w:color w:val="000000"/>
          <w:sz w:val="22"/>
          <w:szCs w:val="22"/>
          <w:lang w:val="en-GB"/>
        </w:rPr>
        <w:t xml:space="preserve"> for obtaining unprecedented views of coastal oceans and atmospheric and land interfaces. We want to aid in the understanding and monitoring of coastal waters so that they can be explored and utilized in a sustainable and informed manner.</w:t>
      </w:r>
    </w:p>
    <w:p w14:paraId="2D56080C"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2" w:author="Edna Cab" w:date="2020-03-08T15:21:00Z"/>
          <w:rFonts w:ascii="Helvetica" w:hAnsi="Helvetica" w:cs="Helvetica"/>
          <w:color w:val="000000"/>
          <w:sz w:val="18"/>
          <w:szCs w:val="18"/>
          <w:lang w:val="en-GB"/>
        </w:rPr>
      </w:pPr>
    </w:p>
    <w:p w14:paraId="587F7EFD"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rPr>
      </w:pPr>
      <w:del w:id="63" w:author="Edna Cab" w:date="2020-03-08T15:21:00Z">
        <w:r w:rsidDel="00953C5C">
          <w:rPr>
            <w:rFonts w:ascii="Helvetica" w:hAnsi="Helvetica" w:cs="Helvetica"/>
            <w:color w:val="000000"/>
            <w:sz w:val="22"/>
            <w:szCs w:val="22"/>
            <w:lang w:val="en-GB"/>
          </w:rPr>
          <w:delText>1</w:delText>
        </w:r>
        <w:r w:rsidDel="00953C5C">
          <w:rPr>
            <w:rFonts w:ascii="Helvetica" w:hAnsi="Helvetica" w:cs="Helvetica"/>
            <w:color w:val="000000"/>
            <w:sz w:val="18"/>
            <w:szCs w:val="18"/>
            <w:lang w:val="en-GB"/>
          </w:rPr>
          <w:delText xml:space="preserve">    </w:delText>
        </w:r>
      </w:del>
      <w:r>
        <w:rPr>
          <w:rFonts w:ascii="Helvetica" w:hAnsi="Helvetica" w:cs="Helvetica"/>
          <w:color w:val="000000"/>
          <w:sz w:val="18"/>
          <w:szCs w:val="18"/>
          <w:lang w:val="en-GB"/>
        </w:rPr>
        <w:t xml:space="preserve"> (a) PROCOPIO will build a train of </w:t>
      </w:r>
      <w:proofErr w:type="spellStart"/>
      <w:r>
        <w:rPr>
          <w:rFonts w:ascii="Helvetica" w:hAnsi="Helvetica" w:cs="Helvetica"/>
          <w:color w:val="000000"/>
          <w:sz w:val="18"/>
          <w:szCs w:val="18"/>
          <w:lang w:val="en-GB"/>
        </w:rPr>
        <w:t>SmallSat’s</w:t>
      </w:r>
      <w:proofErr w:type="spellEnd"/>
      <w:r>
        <w:rPr>
          <w:rFonts w:ascii="Helvetica" w:hAnsi="Helvetica" w:cs="Helvetica"/>
          <w:color w:val="000000"/>
          <w:sz w:val="18"/>
          <w:szCs w:val="18"/>
          <w:lang w:val="en-GB"/>
        </w:rPr>
        <w:t xml:space="preserve"> with a range of sensors to measure explicit ocean variables from space.</w:t>
      </w:r>
    </w:p>
    <w:p w14:paraId="2E378674"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rPr>
      </w:pPr>
      <w:r>
        <w:rPr>
          <w:rFonts w:ascii="Helvetica" w:hAnsi="Helvetica" w:cs="Helvetica"/>
          <w:color w:val="000000"/>
          <w:sz w:val="18"/>
          <w:szCs w:val="18"/>
          <w:lang w:val="en-GB"/>
        </w:rPr>
        <w:lastRenderedPageBreak/>
        <w:t xml:space="preserve">(b) </w:t>
      </w:r>
      <w:del w:id="64" w:author="Edna Cab" w:date="2020-03-08T15:21:00Z">
        <w:r w:rsidDel="00953C5C">
          <w:rPr>
            <w:rFonts w:ascii="Helvetica" w:hAnsi="Helvetica" w:cs="Helvetica"/>
            <w:color w:val="000000"/>
            <w:sz w:val="18"/>
            <w:szCs w:val="18"/>
            <w:lang w:val="en-GB"/>
          </w:rPr>
          <w:delText xml:space="preserve">The </w:delText>
        </w:r>
      </w:del>
      <w:r>
        <w:rPr>
          <w:rFonts w:ascii="Helvetica" w:hAnsi="Helvetica" w:cs="Helvetica"/>
          <w:color w:val="000000"/>
          <w:sz w:val="18"/>
          <w:szCs w:val="18"/>
          <w:lang w:val="en-GB"/>
        </w:rPr>
        <w:t xml:space="preserve">PROCOPIO </w:t>
      </w:r>
      <w:proofErr w:type="spellStart"/>
      <w:r>
        <w:rPr>
          <w:rFonts w:ascii="Helvetica" w:hAnsi="Helvetica" w:cs="Helvetica"/>
          <w:color w:val="000000"/>
          <w:sz w:val="18"/>
          <w:szCs w:val="18"/>
          <w:lang w:val="en-GB"/>
        </w:rPr>
        <w:t>Oceanumscope</w:t>
      </w:r>
      <w:proofErr w:type="spellEnd"/>
      <w:r>
        <w:rPr>
          <w:rFonts w:ascii="Helvetica" w:hAnsi="Helvetica" w:cs="Helvetica"/>
          <w:color w:val="000000"/>
          <w:sz w:val="18"/>
          <w:szCs w:val="18"/>
          <w:lang w:val="en-GB"/>
        </w:rPr>
        <w:t xml:space="preserve"> will provide persistent, reliable, </w:t>
      </w:r>
      <w:del w:id="65" w:author="Edna Cab" w:date="2020-03-08T15:21:00Z">
        <w:r w:rsidDel="00953C5C">
          <w:rPr>
            <w:rFonts w:ascii="Helvetica" w:hAnsi="Helvetica" w:cs="Helvetica"/>
            <w:color w:val="000000"/>
            <w:sz w:val="18"/>
            <w:szCs w:val="18"/>
            <w:lang w:val="en-GB"/>
          </w:rPr>
          <w:delText>assimilated</w:delText>
        </w:r>
      </w:del>
      <w:ins w:id="66" w:author="Edna Cab" w:date="2020-03-08T15:21:00Z">
        <w:r w:rsidR="00953C5C">
          <w:rPr>
            <w:rFonts w:ascii="Helvetica" w:hAnsi="Helvetica" w:cs="Helvetica"/>
            <w:color w:val="000000"/>
            <w:sz w:val="18"/>
            <w:szCs w:val="18"/>
            <w:lang w:val="en-GB"/>
          </w:rPr>
          <w:t>integrated</w:t>
        </w:r>
      </w:ins>
      <w:r>
        <w:rPr>
          <w:rFonts w:ascii="Helvetica" w:hAnsi="Helvetica" w:cs="Helvetica"/>
          <w:color w:val="000000"/>
          <w:sz w:val="18"/>
          <w:szCs w:val="18"/>
          <w:lang w:val="en-GB"/>
        </w:rPr>
        <w:t xml:space="preserve"> real- time information at scales that matter to the 600 million people living along coasts.</w:t>
      </w:r>
    </w:p>
    <w:p w14:paraId="232DE21D"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rPr>
      </w:pPr>
      <w:r>
        <w:rPr>
          <w:rFonts w:ascii="Helvetica" w:hAnsi="Helvetica" w:cs="Helvetica"/>
          <w:color w:val="000000"/>
          <w:sz w:val="18"/>
          <w:szCs w:val="18"/>
          <w:lang w:val="en-GB"/>
        </w:rPr>
        <w:t>Figure 1: PROCOPIO is an ensemble of small satellites, aerial, surface and underwater vehicles.</w:t>
      </w:r>
    </w:p>
    <w:p w14:paraId="32484170"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7" w:author="Edna Cab" w:date="2020-03-08T15:21:00Z"/>
          <w:rFonts w:ascii="Helvetica" w:hAnsi="Helvetica" w:cs="Helvetica"/>
          <w:color w:val="000000"/>
          <w:sz w:val="22"/>
          <w:szCs w:val="22"/>
          <w:lang w:val="en-GB"/>
        </w:rPr>
      </w:pPr>
      <w:r>
        <w:rPr>
          <w:rFonts w:ascii="Helvetica" w:hAnsi="Helvetica" w:cs="Helvetica"/>
          <w:color w:val="000000"/>
          <w:sz w:val="18"/>
          <w:szCs w:val="18"/>
          <w:lang w:val="en-GB"/>
        </w:rPr>
        <w:t xml:space="preserve"> </w:t>
      </w:r>
      <w:del w:id="68" w:author="Edna Cab" w:date="2020-03-08T15:21:00Z">
        <w:r w:rsidDel="00953C5C">
          <w:rPr>
            <w:rFonts w:ascii="Helvetica" w:hAnsi="Helvetica" w:cs="Helvetica"/>
            <w:color w:val="000000"/>
            <w:sz w:val="22"/>
            <w:szCs w:val="22"/>
            <w:lang w:val="en-GB"/>
          </w:rPr>
          <w:delText>2</w:delText>
        </w:r>
      </w:del>
    </w:p>
    <w:p w14:paraId="1903236E"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9" w:author="Edna Cab" w:date="2020-03-08T15:22:00Z"/>
          <w:rFonts w:ascii="Helvetica" w:hAnsi="Helvetica" w:cs="Helvetica"/>
          <w:color w:val="000000"/>
          <w:sz w:val="22"/>
          <w:szCs w:val="22"/>
          <w:lang w:val="en-GB"/>
        </w:rPr>
      </w:pPr>
    </w:p>
    <w:p w14:paraId="28730037"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0" w:author="Edna Cab" w:date="2020-03-08T15:22:00Z"/>
          <w:rFonts w:ascii="Helvetica" w:hAnsi="Helvetica" w:cs="Helvetica"/>
          <w:color w:val="000000"/>
          <w:sz w:val="22"/>
          <w:szCs w:val="22"/>
          <w:lang w:val="en-GB"/>
        </w:rPr>
      </w:pPr>
    </w:p>
    <w:p w14:paraId="5EDBFBDF"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1" w:author="Edna Cab" w:date="2020-03-08T15:21:00Z"/>
          <w:rFonts w:ascii="Helvetica" w:hAnsi="Helvetica" w:cs="Helvetica"/>
          <w:color w:val="000000"/>
          <w:sz w:val="22"/>
          <w:szCs w:val="22"/>
          <w:lang w:val="en-GB"/>
        </w:rPr>
      </w:pPr>
    </w:p>
    <w:p w14:paraId="385A7533"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014F018B" w14:textId="77777777" w:rsidR="006775C5" w:rsidRPr="00953C5C"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GB"/>
          <w:rPrChange w:id="72" w:author="Edna Cab" w:date="2020-03-08T15:21:00Z">
            <w:rPr>
              <w:rFonts w:ascii="Helvetica" w:hAnsi="Helvetica" w:cs="Helvetica"/>
              <w:color w:val="000000"/>
              <w:lang w:val="en-GB"/>
            </w:rPr>
          </w:rPrChange>
        </w:rPr>
      </w:pPr>
      <w:r>
        <w:rPr>
          <w:rFonts w:ascii="Helvetica" w:hAnsi="Helvetica" w:cs="Helvetica"/>
          <w:color w:val="000000"/>
          <w:lang w:val="en-GB"/>
        </w:rPr>
        <w:t xml:space="preserve">    </w:t>
      </w:r>
      <w:r w:rsidRPr="00953C5C">
        <w:rPr>
          <w:rFonts w:ascii="Helvetica" w:hAnsi="Helvetica" w:cs="Helvetica"/>
          <w:b/>
          <w:bCs/>
          <w:color w:val="000000"/>
          <w:lang w:val="en-GB"/>
          <w:rPrChange w:id="73" w:author="Edna Cab" w:date="2020-03-08T15:21:00Z">
            <w:rPr>
              <w:rFonts w:ascii="Helvetica" w:hAnsi="Helvetica" w:cs="Helvetica"/>
              <w:color w:val="000000"/>
              <w:lang w:val="en-GB"/>
            </w:rPr>
          </w:rPrChange>
        </w:rPr>
        <w:t>What will it take?</w:t>
      </w:r>
    </w:p>
    <w:p w14:paraId="4EFAE712" w14:textId="77777777" w:rsidR="006775C5" w:rsidRDefault="006775C5"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74" w:author="Edna Cab" w:date="2020-03-08T15:27:00Z"/>
          <w:rFonts w:ascii="Helvetica" w:hAnsi="Helvetica" w:cs="Helvetica"/>
          <w:color w:val="000000"/>
          <w:sz w:val="22"/>
          <w:szCs w:val="22"/>
          <w:lang w:val="en-GB"/>
        </w:rPr>
      </w:pPr>
      <w:r>
        <w:rPr>
          <w:rFonts w:ascii="Helvetica" w:hAnsi="Helvetica" w:cs="Helvetica"/>
          <w:color w:val="000000"/>
          <w:sz w:val="22"/>
          <w:szCs w:val="22"/>
          <w:lang w:val="en-GB"/>
        </w:rPr>
        <w:t xml:space="preserve">The PROCOPIO team comes ready with the aerial, surface and underwater vehicle platforms, together with the extensive suite of software to provide coordinated observations in the coastal ocean. We will build custom sensors keyed towards important ocean variables integrated into a ’train’ of </w:t>
      </w:r>
      <w:proofErr w:type="spellStart"/>
      <w:r>
        <w:rPr>
          <w:rFonts w:ascii="Helvetica" w:hAnsi="Helvetica" w:cs="Helvetica"/>
          <w:color w:val="000000"/>
          <w:sz w:val="22"/>
          <w:szCs w:val="22"/>
          <w:lang w:val="en-GB"/>
        </w:rPr>
        <w:t>SmallSat</w:t>
      </w:r>
      <w:proofErr w:type="spellEnd"/>
      <w:r>
        <w:rPr>
          <w:rFonts w:ascii="Helvetica" w:hAnsi="Helvetica" w:cs="Helvetica"/>
          <w:color w:val="000000"/>
          <w:sz w:val="22"/>
          <w:szCs w:val="22"/>
          <w:lang w:val="en-GB"/>
        </w:rPr>
        <w:t xml:space="preserve"> platforms. </w:t>
      </w:r>
      <w:ins w:id="75" w:author="Edna Cab" w:date="2020-03-08T15:26:00Z">
        <w:r w:rsidR="00953C5C" w:rsidRPr="00953C5C">
          <w:rPr>
            <w:rFonts w:ascii="Helvetica" w:hAnsi="Helvetica" w:cs="Helvetica"/>
            <w:color w:val="000000"/>
            <w:sz w:val="22"/>
            <w:szCs w:val="22"/>
            <w:lang w:val="en-GB"/>
          </w:rPr>
          <w:t>Such a system working closely with the in-situ robots will provide a clear consistent set of data products. This data will be integrated to provide actionable information to policymakers on the ground</w:t>
        </w:r>
        <w:r w:rsidR="00953C5C">
          <w:rPr>
            <w:rFonts w:ascii="Helvetica" w:hAnsi="Helvetica" w:cs="Helvetica"/>
            <w:color w:val="000000"/>
            <w:sz w:val="22"/>
            <w:szCs w:val="22"/>
            <w:lang w:val="en-GB"/>
          </w:rPr>
          <w:t>.</w:t>
        </w:r>
      </w:ins>
      <w:del w:id="76" w:author="Edna Cab" w:date="2020-03-08T15:26:00Z">
        <w:r w:rsidDel="00953C5C">
          <w:rPr>
            <w:rFonts w:ascii="Helvetica" w:hAnsi="Helvetica" w:cs="Helvetica"/>
            <w:color w:val="000000"/>
            <w:sz w:val="22"/>
            <w:szCs w:val="22"/>
            <w:lang w:val="en-GB"/>
          </w:rPr>
          <w:delText xml:space="preserve">Such a system working closely with the in-situ robots will provide a clear consistent set of data products </w:delText>
        </w:r>
      </w:del>
      <w:del w:id="77" w:author="Edna Cab" w:date="2020-03-08T15:23:00Z">
        <w:r w:rsidDel="00953C5C">
          <w:rPr>
            <w:rFonts w:ascii="Helvetica" w:hAnsi="Helvetica" w:cs="Helvetica"/>
            <w:color w:val="000000"/>
            <w:sz w:val="22"/>
            <w:szCs w:val="22"/>
            <w:lang w:val="en-GB"/>
          </w:rPr>
          <w:delText xml:space="preserve">which </w:delText>
        </w:r>
      </w:del>
      <w:del w:id="78" w:author="Edna Cab" w:date="2020-03-08T15:26:00Z">
        <w:r w:rsidDel="00953C5C">
          <w:rPr>
            <w:rFonts w:ascii="Helvetica" w:hAnsi="Helvetica" w:cs="Helvetica"/>
            <w:color w:val="000000"/>
            <w:sz w:val="22"/>
            <w:szCs w:val="22"/>
            <w:lang w:val="en-GB"/>
          </w:rPr>
          <w:delText>will be integrated to provide actionable information to policy makers on the ground.</w:delText>
        </w:r>
      </w:del>
      <w:r>
        <w:rPr>
          <w:rFonts w:ascii="Helvetica" w:hAnsi="Helvetica" w:cs="Helvetica"/>
          <w:color w:val="000000"/>
          <w:sz w:val="22"/>
          <w:szCs w:val="22"/>
          <w:lang w:val="en-GB"/>
        </w:rPr>
        <w:t xml:space="preserve"> We estimate the total project cost to be about </w:t>
      </w:r>
      <w:r>
        <w:rPr>
          <w:rFonts w:ascii="Cambria Math" w:hAnsi="Cambria Math" w:cs="Cambria Math"/>
          <w:color w:val="000000"/>
          <w:sz w:val="22"/>
          <w:szCs w:val="22"/>
          <w:lang w:val="en-GB"/>
        </w:rPr>
        <w:t>∼</w:t>
      </w:r>
      <w:r>
        <w:rPr>
          <w:rFonts w:ascii="Helvetica" w:hAnsi="Helvetica" w:cs="Helvetica"/>
          <w:color w:val="000000"/>
          <w:sz w:val="22"/>
          <w:szCs w:val="22"/>
          <w:lang w:val="en-GB"/>
        </w:rPr>
        <w:t xml:space="preserve"> $43 Million over a period of 3 years.</w:t>
      </w:r>
    </w:p>
    <w:p w14:paraId="0A7F7283" w14:textId="77777777" w:rsidR="00953C5C" w:rsidRDefault="00953C5C"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lang w:val="en-GB"/>
        </w:rPr>
        <w:pPrChange w:id="79" w:author="Edna Cab" w:date="2020-03-08T15:22: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
    <w:p w14:paraId="5658C9C7" w14:textId="77777777" w:rsidR="006775C5" w:rsidRPr="00953C5C" w:rsidRDefault="006775C5"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lang w:val="en-GB"/>
          <w:rPrChange w:id="80" w:author="Edna Cab" w:date="2020-03-08T15:27:00Z">
            <w:rPr>
              <w:rFonts w:ascii="Helvetica" w:hAnsi="Helvetica" w:cs="Helvetica"/>
              <w:color w:val="000000"/>
              <w:lang w:val="en-GB"/>
            </w:rPr>
          </w:rPrChange>
        </w:rPr>
        <w:pPrChange w:id="81" w:author="Edna Cab" w:date="2020-03-08T15:22: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sidRPr="00953C5C">
        <w:rPr>
          <w:rFonts w:ascii="Helvetica" w:hAnsi="Helvetica" w:cs="Helvetica"/>
          <w:b/>
          <w:bCs/>
          <w:color w:val="000000"/>
          <w:lang w:val="en-GB"/>
          <w:rPrChange w:id="82" w:author="Edna Cab" w:date="2020-03-08T15:27:00Z">
            <w:rPr>
              <w:rFonts w:ascii="Helvetica" w:hAnsi="Helvetica" w:cs="Helvetica"/>
              <w:color w:val="000000"/>
              <w:lang w:val="en-GB"/>
            </w:rPr>
          </w:rPrChange>
        </w:rPr>
        <w:t>Governance</w:t>
      </w:r>
    </w:p>
    <w:p w14:paraId="2741CE5B" w14:textId="77777777" w:rsidR="006775C5" w:rsidRDefault="006775C5"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83" w:author="Edna Cab" w:date="2020-03-08T15:28:00Z"/>
          <w:rFonts w:ascii="Helvetica" w:hAnsi="Helvetica" w:cs="Helvetica"/>
          <w:color w:val="000000"/>
          <w:sz w:val="22"/>
          <w:szCs w:val="22"/>
          <w:lang w:val="en-GB"/>
        </w:rPr>
      </w:pPr>
      <w:r>
        <w:rPr>
          <w:rFonts w:ascii="Helvetica" w:hAnsi="Helvetica" w:cs="Helvetica"/>
          <w:color w:val="000000"/>
          <w:sz w:val="22"/>
          <w:szCs w:val="22"/>
          <w:lang w:val="en-GB"/>
        </w:rPr>
        <w:t>The governing board of PROCOPIO will consist of prominent strategic advisors from the US, including stakeholders and funders. In addition, the project principals will be aided and advised by a scientific advisory board (SAB) consisting of technologists, ocean going scientists, ecologists and policy</w:t>
      </w:r>
      <w:del w:id="84" w:author="Edna Cab" w:date="2020-03-08T15:28:00Z">
        <w:r w:rsidDel="00A73206">
          <w:rPr>
            <w:rFonts w:ascii="Helvetica" w:hAnsi="Helvetica" w:cs="Helvetica"/>
            <w:color w:val="000000"/>
            <w:sz w:val="22"/>
            <w:szCs w:val="22"/>
            <w:lang w:val="en-GB"/>
          </w:rPr>
          <w:delText xml:space="preserve"> </w:delText>
        </w:r>
      </w:del>
      <w:r>
        <w:rPr>
          <w:rFonts w:ascii="Helvetica" w:hAnsi="Helvetica" w:cs="Helvetica"/>
          <w:color w:val="000000"/>
          <w:sz w:val="22"/>
          <w:szCs w:val="22"/>
          <w:lang w:val="en-GB"/>
        </w:rPr>
        <w:t>makers from the US, Europe</w:t>
      </w:r>
      <w:ins w:id="85" w:author="Edna Cab" w:date="2020-03-08T15:29:00Z">
        <w:r w:rsidR="00A73206">
          <w:rPr>
            <w:rFonts w:ascii="Helvetica" w:hAnsi="Helvetica" w:cs="Helvetica"/>
            <w:color w:val="000000"/>
            <w:sz w:val="22"/>
            <w:szCs w:val="22"/>
            <w:lang w:val="en-GB"/>
          </w:rPr>
          <w:t>,</w:t>
        </w:r>
      </w:ins>
      <w:r>
        <w:rPr>
          <w:rFonts w:ascii="Helvetica" w:hAnsi="Helvetica" w:cs="Helvetica"/>
          <w:color w:val="000000"/>
          <w:sz w:val="22"/>
          <w:szCs w:val="22"/>
          <w:lang w:val="en-GB"/>
        </w:rPr>
        <w:t xml:space="preserve"> and coastal African nations.</w:t>
      </w:r>
    </w:p>
    <w:p w14:paraId="22964497" w14:textId="77777777" w:rsidR="00953C5C" w:rsidRDefault="00953C5C"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lang w:val="en-GB"/>
        </w:rPr>
        <w:pPrChange w:id="86" w:author="Edna Cab" w:date="2020-03-08T15:22: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
    <w:p w14:paraId="79D20BED" w14:textId="77777777" w:rsidR="006775C5" w:rsidRPr="00953C5C" w:rsidRDefault="006775C5"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lang w:val="en-GB"/>
          <w:rPrChange w:id="87" w:author="Edna Cab" w:date="2020-03-08T15:28:00Z">
            <w:rPr>
              <w:rFonts w:ascii="Helvetica" w:hAnsi="Helvetica" w:cs="Helvetica"/>
              <w:color w:val="000000"/>
              <w:lang w:val="en-GB"/>
            </w:rPr>
          </w:rPrChange>
        </w:rPr>
        <w:pPrChange w:id="88" w:author="Edna Cab" w:date="2020-03-08T15:22: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sidRPr="00953C5C">
        <w:rPr>
          <w:rFonts w:ascii="Helvetica" w:hAnsi="Helvetica" w:cs="Helvetica"/>
          <w:b/>
          <w:bCs/>
          <w:color w:val="000000"/>
          <w:lang w:val="en-GB"/>
          <w:rPrChange w:id="89" w:author="Edna Cab" w:date="2020-03-08T15:28:00Z">
            <w:rPr>
              <w:rFonts w:ascii="Helvetica" w:hAnsi="Helvetica" w:cs="Helvetica"/>
              <w:color w:val="000000"/>
              <w:lang w:val="en-GB"/>
            </w:rPr>
          </w:rPrChange>
        </w:rPr>
        <w:t>The Team</w:t>
      </w:r>
    </w:p>
    <w:p w14:paraId="0A207059" w14:textId="77777777" w:rsidR="006775C5" w:rsidRDefault="006775C5" w:rsidP="00953C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lang w:val="en-GB"/>
        </w:rPr>
        <w:pPrChange w:id="90" w:author="Edna Cab" w:date="2020-03-08T15:22: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r>
        <w:rPr>
          <w:rFonts w:ascii="Helvetica" w:hAnsi="Helvetica" w:cs="Helvetica"/>
          <w:color w:val="000000"/>
          <w:sz w:val="22"/>
          <w:szCs w:val="22"/>
          <w:lang w:val="en-GB"/>
        </w:rPr>
        <w:t>PROCOPIO’s inter-disciplinary team of seasoned researchers from the universi</w:t>
      </w:r>
      <w:del w:id="91" w:author="Edna Cab" w:date="2020-03-08T15:30:00Z">
        <w:r w:rsidDel="00A73206">
          <w:rPr>
            <w:rFonts w:ascii="Helvetica" w:hAnsi="Helvetica" w:cs="Helvetica"/>
            <w:color w:val="000000"/>
            <w:sz w:val="22"/>
            <w:szCs w:val="22"/>
            <w:lang w:val="en-GB"/>
          </w:rPr>
          <w:delText xml:space="preserve">- </w:delText>
        </w:r>
      </w:del>
      <w:r>
        <w:rPr>
          <w:rFonts w:ascii="Helvetica" w:hAnsi="Helvetica" w:cs="Helvetica"/>
          <w:color w:val="000000"/>
          <w:sz w:val="22"/>
          <w:szCs w:val="22"/>
          <w:lang w:val="en-GB"/>
        </w:rPr>
        <w:t xml:space="preserve">ties of Columbia, Porto and Vigo have worked in all the major oceans, fielded tens of robots at sea simultaneously, designed/built/flown and operated multiple </w:t>
      </w:r>
      <w:proofErr w:type="spellStart"/>
      <w:r>
        <w:rPr>
          <w:rFonts w:ascii="Helvetica" w:hAnsi="Helvetica" w:cs="Helvetica"/>
          <w:color w:val="000000"/>
          <w:sz w:val="22"/>
          <w:szCs w:val="22"/>
          <w:lang w:val="en-GB"/>
        </w:rPr>
        <w:t>SmallSat’s</w:t>
      </w:r>
      <w:proofErr w:type="spellEnd"/>
      <w:ins w:id="92" w:author="Edna Cab" w:date="2020-03-08T15:31:00Z">
        <w:r w:rsidR="00A73206">
          <w:rPr>
            <w:rFonts w:ascii="Helvetica" w:hAnsi="Helvetica" w:cs="Helvetica"/>
            <w:color w:val="000000"/>
            <w:sz w:val="22"/>
            <w:szCs w:val="22"/>
            <w:lang w:val="en-GB"/>
          </w:rPr>
          <w:t>,</w:t>
        </w:r>
      </w:ins>
      <w:r>
        <w:rPr>
          <w:rFonts w:ascii="Helvetica" w:hAnsi="Helvetica" w:cs="Helvetica"/>
          <w:color w:val="000000"/>
          <w:sz w:val="22"/>
          <w:szCs w:val="22"/>
          <w:lang w:val="en-GB"/>
        </w:rPr>
        <w:t xml:space="preserve"> and two NASA missions including on the surface of Mars. PROCOPIO will build on these efforts, augmented by new sensors, hardware and software to develop the first portable </w:t>
      </w:r>
      <w:proofErr w:type="spellStart"/>
      <w:r>
        <w:rPr>
          <w:rFonts w:ascii="Helvetica" w:hAnsi="Helvetica" w:cs="Helvetica"/>
          <w:color w:val="000000"/>
          <w:sz w:val="22"/>
          <w:szCs w:val="22"/>
          <w:lang w:val="en-GB"/>
        </w:rPr>
        <w:t>Oceanumscope</w:t>
      </w:r>
      <w:proofErr w:type="spellEnd"/>
      <w:r>
        <w:rPr>
          <w:rFonts w:ascii="Helvetica" w:hAnsi="Helvetica" w:cs="Helvetica"/>
          <w:color w:val="000000"/>
          <w:sz w:val="22"/>
          <w:szCs w:val="22"/>
          <w:lang w:val="en-GB"/>
        </w:rPr>
        <w:t>.</w:t>
      </w:r>
    </w:p>
    <w:p w14:paraId="1982B384"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 w:author="Edna Cab" w:date="2020-03-08T15:22:00Z"/>
          <w:rFonts w:ascii="Helvetica" w:hAnsi="Helvetica" w:cs="Helvetica"/>
          <w:color w:val="000000"/>
          <w:sz w:val="22"/>
          <w:szCs w:val="22"/>
          <w:lang w:val="en-GB"/>
        </w:rPr>
      </w:pPr>
    </w:p>
    <w:p w14:paraId="462D96BC" w14:textId="77777777" w:rsidR="00953C5C" w:rsidRDefault="00953C5C"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5DFC8495" w14:textId="77777777" w:rsidR="006775C5" w:rsidRDefault="006775C5" w:rsidP="00677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val="en-GB"/>
        </w:rPr>
      </w:pPr>
      <w:r>
        <w:rPr>
          <w:rFonts w:ascii="Helvetica" w:hAnsi="Helvetica" w:cs="Helvetica"/>
          <w:color w:val="000000"/>
          <w:sz w:val="28"/>
          <w:szCs w:val="28"/>
          <w:lang w:val="en-GB"/>
        </w:rPr>
        <w:t xml:space="preserve">    </w:t>
      </w:r>
      <w:commentRangeStart w:id="94"/>
      <w:r>
        <w:rPr>
          <w:rFonts w:ascii="Helvetica" w:hAnsi="Helvetica" w:cs="Helvetica"/>
          <w:color w:val="000000"/>
          <w:sz w:val="28"/>
          <w:szCs w:val="28"/>
          <w:lang w:val="en-GB"/>
        </w:rPr>
        <w:t>Brief Bios of the Principals</w:t>
      </w:r>
      <w:commentRangeEnd w:id="94"/>
      <w:r w:rsidR="00A73206">
        <w:rPr>
          <w:rStyle w:val="CommentReference"/>
        </w:rPr>
        <w:commentReference w:id="94"/>
      </w:r>
    </w:p>
    <w:p w14:paraId="3B77439D" w14:textId="77777777" w:rsidR="006775C5" w:rsidRDefault="006775C5" w:rsidP="006775C5"/>
    <w:sectPr w:rsidR="006775C5" w:rsidSect="002579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Edna Cab" w:date="2020-03-08T14:50:00Z" w:initials="EC">
    <w:p w14:paraId="091A738E" w14:textId="77777777" w:rsidR="00E0623D" w:rsidRPr="00296A1D" w:rsidRDefault="00E0623D">
      <w:pPr>
        <w:pStyle w:val="CommentText"/>
        <w:rPr>
          <w:lang w:val="en-US"/>
        </w:rPr>
      </w:pPr>
      <w:r>
        <w:rPr>
          <w:rStyle w:val="CommentReference"/>
        </w:rPr>
        <w:annotationRef/>
      </w:r>
      <w:r w:rsidR="00296A1D" w:rsidRPr="00296A1D">
        <w:rPr>
          <w:lang w:val="en-US"/>
        </w:rPr>
        <w:t>Change this word since you h</w:t>
      </w:r>
      <w:r w:rsidR="00296A1D">
        <w:rPr>
          <w:lang w:val="en-US"/>
        </w:rPr>
        <w:t>ave in the same paragraph 2 times. Change for permanent?</w:t>
      </w:r>
    </w:p>
  </w:comment>
  <w:comment w:id="94" w:author="Edna Cab" w:date="2020-03-08T15:31:00Z" w:initials="EC">
    <w:p w14:paraId="56CFCDC0" w14:textId="77777777" w:rsidR="00A73206" w:rsidRPr="00A73206" w:rsidRDefault="00A73206">
      <w:pPr>
        <w:pStyle w:val="CommentText"/>
        <w:rPr>
          <w:lang w:val="en-US"/>
        </w:rPr>
      </w:pPr>
      <w:r>
        <w:rPr>
          <w:rStyle w:val="CommentReference"/>
        </w:rPr>
        <w:annotationRef/>
      </w:r>
      <w:r w:rsidRPr="00A73206">
        <w:rPr>
          <w:lang w:val="en-US"/>
        </w:rPr>
        <w:t>Please verify the font, because i</w:t>
      </w:r>
      <w:r>
        <w:rPr>
          <w:lang w:val="en-US"/>
        </w:rPr>
        <w:t xml:space="preserve">t seems in the text there are 2 or 3 types of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A738E" w15:done="0"/>
  <w15:commentEx w15:paraId="56CFC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A738E" w16cid:durableId="220F84B5"/>
  <w16cid:commentId w16cid:paraId="56CFCDC0" w16cid:durableId="220F8E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na Cab">
    <w15:presenceInfo w15:providerId="Windows Live" w15:userId="41a10343d703f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C5"/>
    <w:rsid w:val="000B0C08"/>
    <w:rsid w:val="00251899"/>
    <w:rsid w:val="002579FB"/>
    <w:rsid w:val="00296A1D"/>
    <w:rsid w:val="006775C5"/>
    <w:rsid w:val="006D4B3C"/>
    <w:rsid w:val="008C2FF5"/>
    <w:rsid w:val="00953C5C"/>
    <w:rsid w:val="00A73206"/>
    <w:rsid w:val="00E0623D"/>
    <w:rsid w:val="00EA379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A0B642F"/>
  <w15:chartTrackingRefBased/>
  <w15:docId w15:val="{9605C58D-3584-234F-8BDA-A24578B9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B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4B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23D"/>
    <w:rPr>
      <w:sz w:val="16"/>
      <w:szCs w:val="16"/>
    </w:rPr>
  </w:style>
  <w:style w:type="paragraph" w:styleId="CommentText">
    <w:name w:val="annotation text"/>
    <w:basedOn w:val="Normal"/>
    <w:link w:val="CommentTextChar"/>
    <w:uiPriority w:val="99"/>
    <w:semiHidden/>
    <w:unhideWhenUsed/>
    <w:rsid w:val="00E0623D"/>
    <w:rPr>
      <w:sz w:val="20"/>
      <w:szCs w:val="20"/>
    </w:rPr>
  </w:style>
  <w:style w:type="character" w:customStyle="1" w:styleId="CommentTextChar">
    <w:name w:val="Comment Text Char"/>
    <w:basedOn w:val="DefaultParagraphFont"/>
    <w:link w:val="CommentText"/>
    <w:uiPriority w:val="99"/>
    <w:semiHidden/>
    <w:rsid w:val="00E0623D"/>
    <w:rPr>
      <w:sz w:val="20"/>
      <w:szCs w:val="20"/>
    </w:rPr>
  </w:style>
  <w:style w:type="paragraph" w:styleId="CommentSubject">
    <w:name w:val="annotation subject"/>
    <w:basedOn w:val="CommentText"/>
    <w:next w:val="CommentText"/>
    <w:link w:val="CommentSubjectChar"/>
    <w:uiPriority w:val="99"/>
    <w:semiHidden/>
    <w:unhideWhenUsed/>
    <w:rsid w:val="00E0623D"/>
    <w:rPr>
      <w:b/>
      <w:bCs/>
    </w:rPr>
  </w:style>
  <w:style w:type="character" w:customStyle="1" w:styleId="CommentSubjectChar">
    <w:name w:val="Comment Subject Char"/>
    <w:basedOn w:val="CommentTextChar"/>
    <w:link w:val="CommentSubject"/>
    <w:uiPriority w:val="99"/>
    <w:semiHidden/>
    <w:rsid w:val="00E062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4842">
      <w:bodyDiv w:val="1"/>
      <w:marLeft w:val="0"/>
      <w:marRight w:val="0"/>
      <w:marTop w:val="0"/>
      <w:marBottom w:val="0"/>
      <w:divBdr>
        <w:top w:val="none" w:sz="0" w:space="0" w:color="auto"/>
        <w:left w:val="none" w:sz="0" w:space="0" w:color="auto"/>
        <w:bottom w:val="none" w:sz="0" w:space="0" w:color="auto"/>
        <w:right w:val="none" w:sz="0" w:space="0" w:color="auto"/>
      </w:divBdr>
    </w:div>
    <w:div w:id="5376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Cab</dc:creator>
  <cp:keywords/>
  <dc:description/>
  <cp:lastModifiedBy>Edna Cab</cp:lastModifiedBy>
  <cp:revision>2</cp:revision>
  <dcterms:created xsi:type="dcterms:W3CDTF">2020-03-08T15:49:00Z</dcterms:created>
  <dcterms:modified xsi:type="dcterms:W3CDTF">2020-03-08T15:49:00Z</dcterms:modified>
</cp:coreProperties>
</file>